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5" w:lineRule="auto"/>
        <w:ind w:left="0" w:right="4321" w:firstLine="0"/>
        <w:jc w:val="center"/>
        <w:rPr/>
      </w:pPr>
      <w:r w:rsidDel="00000000" w:rsidR="00000000" w:rsidRPr="00000000">
        <w:rPr/>
        <w:drawing>
          <wp:inline distB="0" distT="0" distL="0" distR="0">
            <wp:extent cx="3876040" cy="770890"/>
            <wp:effectExtent b="0" l="0" r="0" t="0"/>
            <wp:docPr id="142342940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876040" cy="770890"/>
                    </a:xfrm>
                    <a:prstGeom prst="rect"/>
                    <a:ln/>
                  </pic:spPr>
                </pic:pic>
              </a:graphicData>
            </a:graphic>
          </wp:inline>
        </w:drawing>
      </w:r>
      <w:r w:rsidDel="00000000" w:rsidR="00000000" w:rsidRPr="00000000">
        <w:rPr>
          <w:rtl w:val="0"/>
        </w:rPr>
        <w:t xml:space="preserve"> </w:t>
      </w:r>
    </w:p>
    <w:sdt>
      <w:sdtPr>
        <w:tag w:val="goog_rdk_1"/>
      </w:sdtPr>
      <w:sdtContent>
        <w:p w:rsidR="00000000" w:rsidDel="00000000" w:rsidP="00000000" w:rsidRDefault="00000000" w:rsidRPr="00000000" w14:paraId="00000002">
          <w:pPr>
            <w:spacing w:after="196" w:lineRule="auto"/>
            <w:ind w:left="0" w:right="13" w:firstLine="0"/>
            <w:jc w:val="center"/>
            <w:rPr>
              <w:b w:val="1"/>
              <w:rPrChange w:author="Finlay Callahan" w:id="0" w:date="2024-04-09T05:19:03Z">
                <w:rPr/>
              </w:rPrChange>
            </w:rPr>
          </w:pPr>
          <w:r w:rsidDel="00000000" w:rsidR="00000000" w:rsidRPr="00000000">
            <w:rPr>
              <w:b w:val="1"/>
              <w:sz w:val="26"/>
              <w:szCs w:val="26"/>
              <w:rtl w:val="0"/>
            </w:rPr>
            <w:t xml:space="preserve">EXPLANATORY STATEMENT</w:t>
          </w:r>
          <w:r w:rsidDel="00000000" w:rsidR="00000000" w:rsidRPr="00000000">
            <w:rPr>
              <w:sz w:val="26"/>
              <w:szCs w:val="26"/>
              <w:rtl w:val="0"/>
            </w:rPr>
            <w:t xml:space="preserve"> </w:t>
          </w:r>
          <w:sdt>
            <w:sdtPr>
              <w:tag w:val="goog_rdk_0"/>
            </w:sdtPr>
            <w:sdtContent>
              <w:r w:rsidDel="00000000" w:rsidR="00000000" w:rsidRPr="00000000">
                <w:rPr>
                  <w:rtl w:val="0"/>
                </w:rPr>
              </w:r>
            </w:sdtContent>
          </w:sdt>
        </w:p>
      </w:sdtContent>
    </w:sdt>
    <w:p w:rsidR="00000000" w:rsidDel="00000000" w:rsidP="00000000" w:rsidRDefault="00000000" w:rsidRPr="00000000" w14:paraId="00000003">
      <w:pPr>
        <w:spacing w:after="227" w:lineRule="auto"/>
        <w:ind w:left="0" w:right="5" w:firstLine="0"/>
        <w:jc w:val="center"/>
        <w:rPr/>
      </w:pPr>
      <w:r w:rsidDel="00000000" w:rsidR="00000000" w:rsidRPr="00000000">
        <w:rPr>
          <w:rtl w:val="0"/>
        </w:rPr>
      </w:r>
    </w:p>
    <w:p w:rsidR="00000000" w:rsidDel="00000000" w:rsidP="00000000" w:rsidRDefault="00000000" w:rsidRPr="00000000" w14:paraId="00000004">
      <w:pPr>
        <w:spacing w:after="187" w:lineRule="auto"/>
        <w:ind w:left="-5" w:firstLine="0"/>
        <w:jc w:val="left"/>
        <w:rPr/>
      </w:pPr>
      <w:r w:rsidDel="00000000" w:rsidR="00000000" w:rsidRPr="00000000">
        <w:rPr>
          <w:b w:val="1"/>
          <w:rtl w:val="0"/>
        </w:rPr>
        <w:t xml:space="preserve">Project ID: </w:t>
      </w:r>
      <w:r w:rsidDel="00000000" w:rsidR="00000000" w:rsidRPr="00000000">
        <w:rPr>
          <w:rtl w:val="0"/>
        </w:rPr>
        <w:t xml:space="preserve">41775 </w:t>
      </w:r>
    </w:p>
    <w:p w:rsidR="00000000" w:rsidDel="00000000" w:rsidP="00000000" w:rsidRDefault="00000000" w:rsidRPr="00000000" w14:paraId="00000005">
      <w:pPr>
        <w:spacing w:after="0" w:lineRule="auto"/>
        <w:ind w:left="-5" w:firstLine="0"/>
        <w:rPr/>
      </w:pPr>
      <w:r w:rsidDel="00000000" w:rsidR="00000000" w:rsidRPr="00000000">
        <w:rPr>
          <w:b w:val="1"/>
          <w:rtl w:val="0"/>
        </w:rPr>
        <w:t xml:space="preserve">Project title: </w:t>
      </w:r>
      <w:r w:rsidDel="00000000" w:rsidR="00000000" w:rsidRPr="00000000">
        <w:rPr>
          <w:rtl w:val="0"/>
        </w:rPr>
        <w:t xml:space="preserve">Investigating </w:t>
      </w:r>
      <w:sdt>
        <w:sdtPr>
          <w:tag w:val="goog_rdk_2"/>
        </w:sdtPr>
        <w:sdtContent>
          <w:ins w:author="Finlay Callahan" w:id="1" w:date="2024-04-09T05:19:53Z">
            <w:r w:rsidDel="00000000" w:rsidR="00000000" w:rsidRPr="00000000">
              <w:rPr>
                <w:rtl w:val="0"/>
              </w:rPr>
              <w:t xml:space="preserve">Interactions</w:t>
            </w:r>
          </w:ins>
        </w:sdtContent>
      </w:sdt>
      <w:sdt>
        <w:sdtPr>
          <w:tag w:val="goog_rdk_3"/>
        </w:sdtPr>
        <w:sdtContent>
          <w:del w:author="Finlay Callahan" w:id="1" w:date="2024-04-09T05:19:53Z">
            <w:r w:rsidDel="00000000" w:rsidR="00000000" w:rsidRPr="00000000">
              <w:rPr>
                <w:rtl w:val="0"/>
              </w:rPr>
              <w:delText xml:space="preserve">interactions</w:delText>
            </w:r>
          </w:del>
        </w:sdtContent>
      </w:sdt>
      <w:r w:rsidDel="00000000" w:rsidR="00000000" w:rsidRPr="00000000">
        <w:rPr>
          <w:rtl w:val="0"/>
        </w:rPr>
        <w:t xml:space="preserve"> in a </w:t>
      </w:r>
      <w:sdt>
        <w:sdtPr>
          <w:tag w:val="goog_rdk_4"/>
        </w:sdtPr>
        <w:sdtContent>
          <w:ins w:author="Finlay Callahan" w:id="2" w:date="2024-04-09T05:19:55Z">
            <w:r w:rsidDel="00000000" w:rsidR="00000000" w:rsidRPr="00000000">
              <w:rPr>
                <w:rtl w:val="0"/>
              </w:rPr>
              <w:t xml:space="preserve">Human-Robot</w:t>
            </w:r>
          </w:ins>
        </w:sdtContent>
      </w:sdt>
      <w:sdt>
        <w:sdtPr>
          <w:tag w:val="goog_rdk_5"/>
        </w:sdtPr>
        <w:sdtContent>
          <w:del w:author="Finlay Callahan" w:id="2" w:date="2024-04-09T05:19:55Z">
            <w:r w:rsidDel="00000000" w:rsidR="00000000" w:rsidRPr="00000000">
              <w:rPr>
                <w:rtl w:val="0"/>
              </w:rPr>
              <w:delText xml:space="preserve">Human Robot</w:delText>
            </w:r>
          </w:del>
        </w:sdtContent>
      </w:sdt>
      <w:r w:rsidDel="00000000" w:rsidR="00000000" w:rsidRPr="00000000">
        <w:rPr>
          <w:rtl w:val="0"/>
        </w:rPr>
        <w:t xml:space="preserve"> Collaborative Task</w:t>
      </w:r>
    </w:p>
    <w:p w:rsidR="00000000" w:rsidDel="00000000" w:rsidP="00000000" w:rsidRDefault="00000000" w:rsidRPr="00000000" w14:paraId="00000006">
      <w:pPr>
        <w:spacing w:after="45" w:lineRule="auto"/>
        <w:ind w:left="0" w:firstLine="0"/>
        <w:jc w:val="left"/>
        <w:rPr/>
      </w:pPr>
      <w:r w:rsidDel="00000000" w:rsidR="00000000" w:rsidRPr="00000000">
        <w:rPr>
          <w:rtl w:val="0"/>
        </w:rPr>
        <w:t xml:space="preserve"> </w:t>
      </w:r>
    </w:p>
    <w:sdt>
      <w:sdtPr>
        <w:tag w:val="goog_rdk_7"/>
      </w:sdtPr>
      <w:sdtContent>
        <w:p w:rsidR="00000000" w:rsidDel="00000000" w:rsidP="00000000" w:rsidRDefault="00000000" w:rsidRPr="00000000" w14:paraId="00000007">
          <w:pPr>
            <w:pStyle w:val="Heading1"/>
            <w:tabs>
              <w:tab w:val="center" w:leader="none" w:pos="1808"/>
              <w:tab w:val="center" w:leader="none" w:pos="7494"/>
            </w:tabs>
            <w:spacing w:after="28" w:lineRule="auto"/>
            <w:ind w:left="0" w:right="0" w:firstLine="0"/>
            <w:rPr>
              <w:del w:author="Finlay Callahan" w:id="3" w:date="2024-04-09T04:03:33Z"/>
            </w:rPr>
          </w:pPr>
          <w:r w:rsidDel="00000000" w:rsidR="00000000" w:rsidRPr="00000000">
            <w:rPr>
              <w:b w:val="0"/>
              <w:rtl w:val="0"/>
            </w:rPr>
            <w:tab/>
          </w:r>
          <w:sdt>
            <w:sdtPr>
              <w:tag w:val="goog_rdk_6"/>
            </w:sdtPr>
            <w:sdtContent>
              <w:del w:author="Finlay Callahan" w:id="3" w:date="2024-04-09T04:03:33Z">
                <w:r w:rsidDel="00000000" w:rsidR="00000000" w:rsidRPr="00000000">
                  <w:rPr>
                    <w:rtl w:val="0"/>
                  </w:rPr>
                  <w:delText xml:space="preserve">Mr Finlay Callahan</w:delText>
                </w:r>
                <w:r w:rsidDel="00000000" w:rsidR="00000000" w:rsidRPr="00000000">
                  <w:rPr>
                    <w:b w:val="0"/>
                    <w:rtl w:val="0"/>
                  </w:rPr>
                  <w:delText xml:space="preserve"> </w:delText>
                  <w:tab/>
                  <w:delText xml:space="preserve"> </w:delText>
                </w:r>
                <w:r w:rsidDel="00000000" w:rsidR="00000000" w:rsidRPr="00000000">
                  <w:rPr>
                    <w:rtl w:val="0"/>
                  </w:rPr>
                </w:r>
              </w:del>
            </w:sdtContent>
          </w:sdt>
        </w:p>
      </w:sdtContent>
    </w:sdt>
    <w:sdt>
      <w:sdtPr>
        <w:tag w:val="goog_rdk_9"/>
      </w:sdtPr>
      <w:sdtContent>
        <w:p w:rsidR="00000000" w:rsidDel="00000000" w:rsidP="00000000" w:rsidRDefault="00000000" w:rsidRPr="00000000" w14:paraId="00000008">
          <w:pPr>
            <w:pStyle w:val="Heading1"/>
            <w:spacing w:after="28" w:lineRule="auto"/>
            <w:ind w:left="0" w:right="0" w:firstLine="0"/>
            <w:rPr/>
            <w:pPrChange w:author="Finlay Callahan" w:id="0" w:date="2024-04-09T04:03:33Z">
              <w:pPr>
                <w:spacing w:after="201" w:line="283" w:lineRule="auto"/>
                <w:ind w:left="1152" w:right="3913" w:firstLine="0"/>
                <w:jc w:val="left"/>
              </w:pPr>
            </w:pPrChange>
          </w:pPr>
          <w:sdt>
            <w:sdtPr>
              <w:tag w:val="goog_rdk_8"/>
            </w:sdtPr>
            <w:sdtContent>
              <w:del w:author="Finlay Callahan" w:id="3" w:date="2024-04-09T04:03:33Z">
                <w:r w:rsidDel="00000000" w:rsidR="00000000" w:rsidRPr="00000000">
                  <w:rPr>
                    <w:rtl w:val="0"/>
                  </w:rPr>
                  <w:delText xml:space="preserve">Department of Electrical and Computer Systems Engineering Phone: (+61) 0415 176 119 email: fcal0003@student.monash.edu</w:delText>
                </w:r>
              </w:del>
            </w:sdtContent>
          </w:sdt>
          <w:r w:rsidDel="00000000" w:rsidR="00000000" w:rsidRPr="00000000">
            <w:rPr>
              <w:rtl w:val="0"/>
            </w:rPr>
          </w:r>
        </w:p>
      </w:sdtContent>
    </w:sdt>
    <w:p w:rsidR="00000000" w:rsidDel="00000000" w:rsidP="00000000" w:rsidRDefault="00000000" w:rsidRPr="00000000" w14:paraId="00000009">
      <w:pPr>
        <w:ind w:left="-5" w:firstLine="0"/>
        <w:rPr/>
      </w:pPr>
      <w:r w:rsidDel="00000000" w:rsidR="00000000" w:rsidRPr="00000000">
        <w:rPr>
          <w:rtl w:val="0"/>
        </w:rPr>
        <w:t xml:space="preserve">You are invited to take part in this study.  Please read this Explanatory Statement in full before deciding whether to participate in this research. If you would like further information regarding any aspect of this project, you are encouraged to contact the researcher via the phone number or email address listed above. </w:t>
      </w:r>
    </w:p>
    <w:sdt>
      <w:sdtPr>
        <w:tag w:val="goog_rdk_12"/>
      </w:sdtPr>
      <w:sdtContent>
        <w:p w:rsidR="00000000" w:rsidDel="00000000" w:rsidP="00000000" w:rsidRDefault="00000000" w:rsidRPr="00000000" w14:paraId="0000000A">
          <w:pPr>
            <w:spacing w:after="227" w:lineRule="auto"/>
            <w:ind w:left="-5" w:firstLine="0"/>
            <w:jc w:val="left"/>
            <w:rPr>
              <w:ins w:author="Finlay Callahan" w:id="5" w:date="2024-04-09T04:00:43Z"/>
            </w:rPr>
          </w:pPr>
          <w:sdt>
            <w:sdtPr>
              <w:tag w:val="goog_rdk_11"/>
            </w:sdtPr>
            <w:sdtContent>
              <w:ins w:author="Finlay Callahan" w:id="5" w:date="2024-04-09T04:00:43Z">
                <w:r w:rsidDel="00000000" w:rsidR="00000000" w:rsidRPr="00000000">
                  <w:rPr>
                    <w:rtl w:val="0"/>
                  </w:rPr>
                  <w:t xml:space="preserve">Researcher Details and Roles</w:t>
                </w:r>
              </w:ins>
            </w:sdtContent>
          </w:sdt>
        </w:p>
      </w:sdtContent>
    </w:sdt>
    <w:sdt>
      <w:sdtPr>
        <w:tag w:val="goog_rdk_14"/>
      </w:sdtPr>
      <w:sdtContent>
        <w:p w:rsidR="00000000" w:rsidDel="00000000" w:rsidP="00000000" w:rsidRDefault="00000000" w:rsidRPr="00000000" w14:paraId="0000000B">
          <w:pPr>
            <w:pStyle w:val="Heading1"/>
            <w:tabs>
              <w:tab w:val="center" w:leader="none" w:pos="1808"/>
              <w:tab w:val="center" w:leader="none" w:pos="7494"/>
            </w:tabs>
            <w:spacing w:after="28" w:lineRule="auto"/>
            <w:ind w:left="0" w:right="0"/>
            <w:rPr>
              <w:ins w:author="Finlay Callahan" w:id="5" w:date="2024-04-09T04:00:43Z"/>
            </w:rPr>
          </w:pPr>
          <w:sdt>
            <w:sdtPr>
              <w:tag w:val="goog_rdk_13"/>
            </w:sdtPr>
            <w:sdtContent>
              <w:ins w:author="Finlay Callahan" w:id="5" w:date="2024-04-09T04:00:43Z">
                <w:bookmarkStart w:colFirst="0" w:colLast="0" w:name="_heading=h.1y6f26aabwk" w:id="0"/>
                <w:bookmarkEnd w:id="0"/>
                <w:r w:rsidDel="00000000" w:rsidR="00000000" w:rsidRPr="00000000">
                  <w:rPr>
                    <w:rtl w:val="0"/>
                  </w:rPr>
                  <w:t xml:space="preserve">Mr Finlay Callahan</w:t>
                </w:r>
                <w:r w:rsidDel="00000000" w:rsidR="00000000" w:rsidRPr="00000000">
                  <w:rPr>
                    <w:rtl w:val="0"/>
                  </w:rPr>
                  <w:t xml:space="preserve"> </w:t>
                  <w:tab/>
                  <w:t xml:space="preserve"> </w:t>
                </w:r>
                <w:r w:rsidDel="00000000" w:rsidR="00000000" w:rsidRPr="00000000">
                  <w:rPr>
                    <w:rtl w:val="0"/>
                  </w:rPr>
                </w:r>
              </w:ins>
            </w:sdtContent>
          </w:sdt>
        </w:p>
      </w:sdtContent>
    </w:sdt>
    <w:sdt>
      <w:sdtPr>
        <w:tag w:val="goog_rdk_16"/>
      </w:sdtPr>
      <w:sdtContent>
        <w:p w:rsidR="00000000" w:rsidDel="00000000" w:rsidP="00000000" w:rsidRDefault="00000000" w:rsidRPr="00000000" w14:paraId="0000000C">
          <w:pPr>
            <w:spacing w:after="0" w:line="283" w:lineRule="auto"/>
            <w:ind w:left="1152" w:right="3913" w:firstLine="0"/>
            <w:jc w:val="left"/>
            <w:rPr>
              <w:ins w:author="Finlay Callahan" w:id="5" w:date="2024-04-09T04:00:43Z"/>
            </w:rPr>
          </w:pPr>
          <w:sdt>
            <w:sdtPr>
              <w:tag w:val="goog_rdk_15"/>
            </w:sdtPr>
            <w:sdtContent>
              <w:ins w:author="Finlay Callahan" w:id="5" w:date="2024-04-09T04:00:43Z">
                <w:r w:rsidDel="00000000" w:rsidR="00000000" w:rsidRPr="00000000">
                  <w:rPr>
                    <w:rtl w:val="0"/>
                  </w:rPr>
                  <w:t xml:space="preserve">Student Project Coordinator</w:t>
                </w:r>
              </w:ins>
            </w:sdtContent>
          </w:sdt>
        </w:p>
      </w:sdtContent>
    </w:sdt>
    <w:sdt>
      <w:sdtPr>
        <w:tag w:val="goog_rdk_18"/>
      </w:sdtPr>
      <w:sdtContent>
        <w:p w:rsidR="00000000" w:rsidDel="00000000" w:rsidP="00000000" w:rsidRDefault="00000000" w:rsidRPr="00000000" w14:paraId="0000000D">
          <w:pPr>
            <w:spacing w:after="0" w:line="283" w:lineRule="auto"/>
            <w:ind w:left="1152" w:right="3913" w:firstLine="0"/>
            <w:jc w:val="left"/>
            <w:rPr>
              <w:ins w:author="Finlay Callahan" w:id="5" w:date="2024-04-09T04:00:43Z"/>
            </w:rPr>
          </w:pPr>
          <w:sdt>
            <w:sdtPr>
              <w:tag w:val="goog_rdk_17"/>
            </w:sdtPr>
            <w:sdtContent>
              <w:ins w:author="Finlay Callahan" w:id="5" w:date="2024-04-09T04:00:43Z">
                <w:r w:rsidDel="00000000" w:rsidR="00000000" w:rsidRPr="00000000">
                  <w:rPr>
                    <w:rtl w:val="0"/>
                  </w:rPr>
                  <w:t xml:space="preserve">Faculty of Engineering </w:t>
                </w:r>
              </w:ins>
            </w:sdtContent>
          </w:sdt>
        </w:p>
      </w:sdtContent>
    </w:sdt>
    <w:sdt>
      <w:sdtPr>
        <w:tag w:val="goog_rdk_20"/>
      </w:sdtPr>
      <w:sdtContent>
        <w:p w:rsidR="00000000" w:rsidDel="00000000" w:rsidP="00000000" w:rsidRDefault="00000000" w:rsidRPr="00000000" w14:paraId="0000000E">
          <w:pPr>
            <w:spacing w:after="0" w:line="283" w:lineRule="auto"/>
            <w:ind w:left="1152" w:right="3913" w:firstLine="0"/>
            <w:jc w:val="left"/>
            <w:rPr>
              <w:ins w:author="Finlay Callahan" w:id="5" w:date="2024-04-09T04:00:43Z"/>
            </w:rPr>
          </w:pPr>
          <w:sdt>
            <w:sdtPr>
              <w:tag w:val="goog_rdk_19"/>
            </w:sdtPr>
            <w:sdtContent>
              <w:ins w:author="Finlay Callahan" w:id="5" w:date="2024-04-09T04:00:43Z">
                <w:r w:rsidDel="00000000" w:rsidR="00000000" w:rsidRPr="00000000">
                  <w:rPr>
                    <w:rtl w:val="0"/>
                  </w:rPr>
                  <w:t xml:space="preserve">Phone: (+61) 0415 176 119 </w:t>
                </w:r>
              </w:ins>
            </w:sdtContent>
          </w:sdt>
        </w:p>
      </w:sdtContent>
    </w:sdt>
    <w:sdt>
      <w:sdtPr>
        <w:tag w:val="goog_rdk_22"/>
      </w:sdtPr>
      <w:sdtContent>
        <w:p w:rsidR="00000000" w:rsidDel="00000000" w:rsidP="00000000" w:rsidRDefault="00000000" w:rsidRPr="00000000" w14:paraId="0000000F">
          <w:pPr>
            <w:spacing w:after="0" w:line="283" w:lineRule="auto"/>
            <w:ind w:left="1152" w:right="3913" w:firstLine="0"/>
            <w:jc w:val="left"/>
            <w:rPr>
              <w:ins w:author="Finlay Callahan" w:id="5" w:date="2024-04-09T04:00:43Z"/>
            </w:rPr>
          </w:pPr>
          <w:sdt>
            <w:sdtPr>
              <w:tag w:val="goog_rdk_21"/>
            </w:sdtPr>
            <w:sdtContent>
              <w:ins w:author="Finlay Callahan" w:id="5" w:date="2024-04-09T04:00:43Z">
                <w:r w:rsidDel="00000000" w:rsidR="00000000" w:rsidRPr="00000000">
                  <w:rPr>
                    <w:rtl w:val="0"/>
                  </w:rPr>
                  <w:t xml:space="preserve">email: </w:t>
                </w:r>
                <w:r w:rsidDel="00000000" w:rsidR="00000000" w:rsidRPr="00000000">
                  <w:fldChar w:fldCharType="begin"/>
                </w:r>
                <w:r w:rsidDel="00000000" w:rsidR="00000000" w:rsidRPr="00000000">
                  <w:instrText xml:space="preserve">HYPERLINK "mailto:fcal0003@student.monash.edu"</w:instrText>
                </w:r>
                <w:r w:rsidDel="00000000" w:rsidR="00000000" w:rsidRPr="00000000">
                  <w:fldChar w:fldCharType="separate"/>
                </w:r>
                <w:r w:rsidDel="00000000" w:rsidR="00000000" w:rsidRPr="00000000">
                  <w:rPr>
                    <w:rtl w:val="0"/>
                  </w:rPr>
                  <w:t xml:space="preserve">fcal0003@student.monash.edu</w:t>
                </w:r>
                <w:r w:rsidDel="00000000" w:rsidR="00000000" w:rsidRPr="00000000">
                  <w:fldChar w:fldCharType="end"/>
                </w:r>
                <w:r w:rsidDel="00000000" w:rsidR="00000000" w:rsidRPr="00000000">
                  <w:rPr>
                    <w:rtl w:val="0"/>
                  </w:rPr>
                </w:r>
              </w:ins>
            </w:sdtContent>
          </w:sdt>
        </w:p>
      </w:sdtContent>
    </w:sdt>
    <w:sdt>
      <w:sdtPr>
        <w:tag w:val="goog_rdk_24"/>
      </w:sdtPr>
      <w:sdtContent>
        <w:p w:rsidR="00000000" w:rsidDel="00000000" w:rsidP="00000000" w:rsidRDefault="00000000" w:rsidRPr="00000000" w14:paraId="00000010">
          <w:pPr>
            <w:pStyle w:val="Heading1"/>
            <w:tabs>
              <w:tab w:val="center" w:leader="none" w:pos="1808"/>
              <w:tab w:val="center" w:leader="none" w:pos="7494"/>
            </w:tabs>
            <w:spacing w:after="28" w:lineRule="auto"/>
            <w:ind w:left="0" w:right="0"/>
            <w:rPr>
              <w:ins w:author="Finlay Callahan" w:id="5" w:date="2024-04-09T04:00:43Z"/>
            </w:rPr>
          </w:pPr>
          <w:sdt>
            <w:sdtPr>
              <w:tag w:val="goog_rdk_23"/>
            </w:sdtPr>
            <w:sdtContent>
              <w:ins w:author="Finlay Callahan" w:id="5" w:date="2024-04-09T04:00:43Z">
                <w:bookmarkStart w:colFirst="0" w:colLast="0" w:name="_heading=h.eviwgvdo5bih" w:id="1"/>
                <w:bookmarkEnd w:id="1"/>
                <w:r w:rsidDel="00000000" w:rsidR="00000000" w:rsidRPr="00000000">
                  <w:rPr>
                    <w:rtl w:val="0"/>
                  </w:rPr>
                  <w:t xml:space="preserve">Dr Leimin Tian</w:t>
                </w:r>
                <w:r w:rsidDel="00000000" w:rsidR="00000000" w:rsidRPr="00000000">
                  <w:rPr>
                    <w:rtl w:val="0"/>
                  </w:rPr>
                  <w:t xml:space="preserve"> </w:t>
                  <w:tab/>
                  <w:t xml:space="preserve"> </w:t>
                </w:r>
                <w:r w:rsidDel="00000000" w:rsidR="00000000" w:rsidRPr="00000000">
                  <w:rPr>
                    <w:rtl w:val="0"/>
                  </w:rPr>
                </w:r>
              </w:ins>
            </w:sdtContent>
          </w:sdt>
        </w:p>
      </w:sdtContent>
    </w:sdt>
    <w:sdt>
      <w:sdtPr>
        <w:tag w:val="goog_rdk_26"/>
      </w:sdtPr>
      <w:sdtContent>
        <w:p w:rsidR="00000000" w:rsidDel="00000000" w:rsidP="00000000" w:rsidRDefault="00000000" w:rsidRPr="00000000" w14:paraId="00000011">
          <w:pPr>
            <w:spacing w:after="0" w:line="283" w:lineRule="auto"/>
            <w:ind w:left="1152" w:right="3913" w:firstLine="0"/>
            <w:jc w:val="left"/>
            <w:rPr>
              <w:ins w:author="Finlay Callahan" w:id="5" w:date="2024-04-09T04:00:43Z"/>
            </w:rPr>
          </w:pPr>
          <w:sdt>
            <w:sdtPr>
              <w:tag w:val="goog_rdk_25"/>
            </w:sdtPr>
            <w:sdtContent>
              <w:ins w:author="Finlay Callahan" w:id="5" w:date="2024-04-09T04:00:43Z">
                <w:r w:rsidDel="00000000" w:rsidR="00000000" w:rsidRPr="00000000">
                  <w:rPr>
                    <w:rtl w:val="0"/>
                  </w:rPr>
                  <w:t xml:space="preserve">Chief Investigator</w:t>
                </w:r>
              </w:ins>
            </w:sdtContent>
          </w:sdt>
        </w:p>
      </w:sdtContent>
    </w:sdt>
    <w:sdt>
      <w:sdtPr>
        <w:tag w:val="goog_rdk_28"/>
      </w:sdtPr>
      <w:sdtContent>
        <w:p w:rsidR="00000000" w:rsidDel="00000000" w:rsidP="00000000" w:rsidRDefault="00000000" w:rsidRPr="00000000" w14:paraId="00000012">
          <w:pPr>
            <w:spacing w:after="0" w:line="283" w:lineRule="auto"/>
            <w:ind w:left="1152" w:right="3913" w:firstLine="0"/>
            <w:jc w:val="left"/>
            <w:rPr>
              <w:ins w:author="Finlay Callahan" w:id="5" w:date="2024-04-09T04:00:43Z"/>
            </w:rPr>
          </w:pPr>
          <w:sdt>
            <w:sdtPr>
              <w:tag w:val="goog_rdk_27"/>
            </w:sdtPr>
            <w:sdtContent>
              <w:ins w:author="Finlay Callahan" w:id="5" w:date="2024-04-09T04:00:43Z">
                <w:r w:rsidDel="00000000" w:rsidR="00000000" w:rsidRPr="00000000">
                  <w:rPr>
                    <w:rtl w:val="0"/>
                  </w:rPr>
                  <w:t xml:space="preserve">Department of Electrical and Computer Systems Engineering </w:t>
                </w:r>
              </w:ins>
            </w:sdtContent>
          </w:sdt>
        </w:p>
      </w:sdtContent>
    </w:sdt>
    <w:sdt>
      <w:sdtPr>
        <w:tag w:val="goog_rdk_30"/>
      </w:sdtPr>
      <w:sdtContent>
        <w:p w:rsidR="00000000" w:rsidDel="00000000" w:rsidP="00000000" w:rsidRDefault="00000000" w:rsidRPr="00000000" w14:paraId="00000013">
          <w:pPr>
            <w:spacing w:after="0" w:line="283" w:lineRule="auto"/>
            <w:ind w:left="1152" w:right="3913" w:firstLine="0"/>
            <w:jc w:val="left"/>
            <w:rPr>
              <w:ins w:author="Finlay Callahan" w:id="5" w:date="2024-04-09T04:00:43Z"/>
            </w:rPr>
          </w:pPr>
          <w:sdt>
            <w:sdtPr>
              <w:tag w:val="goog_rdk_29"/>
            </w:sdtPr>
            <w:sdtContent>
              <w:ins w:author="Finlay Callahan" w:id="5" w:date="2024-04-09T04:00:43Z">
                <w:r w:rsidDel="00000000" w:rsidR="00000000" w:rsidRPr="00000000">
                  <w:rPr>
                    <w:rtl w:val="0"/>
                  </w:rPr>
                  <w:t xml:space="preserve">email: Leimin.Tian@monash.edu</w:t>
                </w:r>
              </w:ins>
            </w:sdtContent>
          </w:sdt>
        </w:p>
      </w:sdtContent>
    </w:sdt>
    <w:sdt>
      <w:sdtPr>
        <w:tag w:val="goog_rdk_32"/>
      </w:sdtPr>
      <w:sdtContent>
        <w:p w:rsidR="00000000" w:rsidDel="00000000" w:rsidP="00000000" w:rsidRDefault="00000000" w:rsidRPr="00000000" w14:paraId="00000014">
          <w:pPr>
            <w:pStyle w:val="Heading1"/>
            <w:tabs>
              <w:tab w:val="center" w:leader="none" w:pos="1808"/>
              <w:tab w:val="center" w:leader="none" w:pos="7494"/>
            </w:tabs>
            <w:spacing w:after="28" w:lineRule="auto"/>
            <w:ind w:left="0" w:right="0"/>
            <w:rPr>
              <w:ins w:author="Finlay Callahan" w:id="5" w:date="2024-04-09T04:00:43Z"/>
            </w:rPr>
          </w:pPr>
          <w:sdt>
            <w:sdtPr>
              <w:tag w:val="goog_rdk_31"/>
            </w:sdtPr>
            <w:sdtContent>
              <w:ins w:author="Finlay Callahan" w:id="5" w:date="2024-04-09T04:00:43Z">
                <w:bookmarkStart w:colFirst="0" w:colLast="0" w:name="_heading=h.4yhsw2ebjaiv" w:id="2"/>
                <w:bookmarkEnd w:id="2"/>
                <w:r w:rsidDel="00000000" w:rsidR="00000000" w:rsidRPr="00000000">
                  <w:rPr>
                    <w:rtl w:val="0"/>
                  </w:rPr>
                  <w:t xml:space="preserve">Dr Yunlong Tang</w:t>
                </w:r>
                <w:r w:rsidDel="00000000" w:rsidR="00000000" w:rsidRPr="00000000">
                  <w:rPr>
                    <w:rtl w:val="0"/>
                  </w:rPr>
                  <w:t xml:space="preserve"> </w:t>
                  <w:tab/>
                  <w:t xml:space="preserve"> </w:t>
                </w:r>
                <w:r w:rsidDel="00000000" w:rsidR="00000000" w:rsidRPr="00000000">
                  <w:rPr>
                    <w:rtl w:val="0"/>
                  </w:rPr>
                </w:r>
              </w:ins>
            </w:sdtContent>
          </w:sdt>
        </w:p>
      </w:sdtContent>
    </w:sdt>
    <w:sdt>
      <w:sdtPr>
        <w:tag w:val="goog_rdk_34"/>
      </w:sdtPr>
      <w:sdtContent>
        <w:p w:rsidR="00000000" w:rsidDel="00000000" w:rsidP="00000000" w:rsidRDefault="00000000" w:rsidRPr="00000000" w14:paraId="00000015">
          <w:pPr>
            <w:spacing w:after="0" w:line="283" w:lineRule="auto"/>
            <w:ind w:left="1152" w:right="3913" w:firstLine="0"/>
            <w:jc w:val="left"/>
            <w:rPr>
              <w:ins w:author="Finlay Callahan" w:id="5" w:date="2024-04-09T04:00:43Z"/>
            </w:rPr>
          </w:pPr>
          <w:sdt>
            <w:sdtPr>
              <w:tag w:val="goog_rdk_33"/>
            </w:sdtPr>
            <w:sdtContent>
              <w:ins w:author="Finlay Callahan" w:id="5" w:date="2024-04-09T04:00:43Z">
                <w:r w:rsidDel="00000000" w:rsidR="00000000" w:rsidRPr="00000000">
                  <w:rPr>
                    <w:rtl w:val="0"/>
                  </w:rPr>
                  <w:t xml:space="preserve">Co-investigator</w:t>
                </w:r>
              </w:ins>
            </w:sdtContent>
          </w:sdt>
        </w:p>
      </w:sdtContent>
    </w:sdt>
    <w:sdt>
      <w:sdtPr>
        <w:tag w:val="goog_rdk_36"/>
      </w:sdtPr>
      <w:sdtContent>
        <w:p w:rsidR="00000000" w:rsidDel="00000000" w:rsidP="00000000" w:rsidRDefault="00000000" w:rsidRPr="00000000" w14:paraId="00000016">
          <w:pPr>
            <w:spacing w:after="0" w:line="283" w:lineRule="auto"/>
            <w:ind w:left="1152" w:right="3913" w:firstLine="0"/>
            <w:jc w:val="left"/>
            <w:rPr>
              <w:ins w:author="Finlay Callahan" w:id="5" w:date="2024-04-09T04:00:43Z"/>
            </w:rPr>
          </w:pPr>
          <w:sdt>
            <w:sdtPr>
              <w:tag w:val="goog_rdk_35"/>
            </w:sdtPr>
            <w:sdtContent>
              <w:ins w:author="Finlay Callahan" w:id="5" w:date="2024-04-09T04:00:43Z">
                <w:r w:rsidDel="00000000" w:rsidR="00000000" w:rsidRPr="00000000">
                  <w:rPr>
                    <w:rtl w:val="0"/>
                  </w:rPr>
                  <w:t xml:space="preserve">Mechanical &amp; Aerospace Engineering </w:t>
                </w:r>
              </w:ins>
            </w:sdtContent>
          </w:sdt>
        </w:p>
      </w:sdtContent>
    </w:sdt>
    <w:sdt>
      <w:sdtPr>
        <w:tag w:val="goog_rdk_38"/>
      </w:sdtPr>
      <w:sdtContent>
        <w:p w:rsidR="00000000" w:rsidDel="00000000" w:rsidP="00000000" w:rsidRDefault="00000000" w:rsidRPr="00000000" w14:paraId="00000017">
          <w:pPr>
            <w:spacing w:after="0" w:line="283" w:lineRule="auto"/>
            <w:ind w:left="1152" w:right="3913" w:firstLine="0"/>
            <w:jc w:val="left"/>
            <w:rPr>
              <w:ins w:author="Finlay Callahan" w:id="5" w:date="2024-04-09T04:00:43Z"/>
            </w:rPr>
          </w:pPr>
          <w:sdt>
            <w:sdtPr>
              <w:tag w:val="goog_rdk_37"/>
            </w:sdtPr>
            <w:sdtContent>
              <w:ins w:author="Finlay Callahan" w:id="5" w:date="2024-04-09T04:00:43Z">
                <w:r w:rsidDel="00000000" w:rsidR="00000000" w:rsidRPr="00000000">
                  <w:rPr>
                    <w:rtl w:val="0"/>
                  </w:rPr>
                  <w:t xml:space="preserve">email: </w:t>
                </w:r>
                <w:r w:rsidDel="00000000" w:rsidR="00000000" w:rsidRPr="00000000">
                  <w:fldChar w:fldCharType="begin"/>
                </w:r>
                <w:r w:rsidDel="00000000" w:rsidR="00000000" w:rsidRPr="00000000">
                  <w:instrText xml:space="preserve">HYPERLINK "mailto:Yunlong.Tang1@monash.edu"</w:instrText>
                </w:r>
                <w:r w:rsidDel="00000000" w:rsidR="00000000" w:rsidRPr="00000000">
                  <w:fldChar w:fldCharType="separate"/>
                </w:r>
                <w:r w:rsidDel="00000000" w:rsidR="00000000" w:rsidRPr="00000000">
                  <w:rPr>
                    <w:rtl w:val="0"/>
                  </w:rPr>
                  <w:t xml:space="preserve">Yunlong.Tang1@monash.edu</w:t>
                </w:r>
                <w:r w:rsidDel="00000000" w:rsidR="00000000" w:rsidRPr="00000000">
                  <w:fldChar w:fldCharType="end"/>
                </w:r>
                <w:r w:rsidDel="00000000" w:rsidR="00000000" w:rsidRPr="00000000">
                  <w:rPr>
                    <w:rtl w:val="0"/>
                  </w:rPr>
                </w:r>
              </w:ins>
            </w:sdtContent>
          </w:sdt>
        </w:p>
      </w:sdtContent>
    </w:sdt>
    <w:sdt>
      <w:sdtPr>
        <w:tag w:val="goog_rdk_40"/>
      </w:sdtPr>
      <w:sdtContent>
        <w:p w:rsidR="00000000" w:rsidDel="00000000" w:rsidP="00000000" w:rsidRDefault="00000000" w:rsidRPr="00000000" w14:paraId="00000018">
          <w:pPr>
            <w:pStyle w:val="Heading1"/>
            <w:tabs>
              <w:tab w:val="center" w:leader="none" w:pos="1808"/>
              <w:tab w:val="center" w:leader="none" w:pos="7494"/>
            </w:tabs>
            <w:spacing w:after="28" w:lineRule="auto"/>
            <w:ind w:left="0" w:right="0"/>
            <w:rPr>
              <w:ins w:author="Finlay Callahan" w:id="5" w:date="2024-04-09T04:00:43Z"/>
            </w:rPr>
          </w:pPr>
          <w:sdt>
            <w:sdtPr>
              <w:tag w:val="goog_rdk_39"/>
            </w:sdtPr>
            <w:sdtContent>
              <w:ins w:author="Finlay Callahan" w:id="5" w:date="2024-04-09T04:00:43Z">
                <w:bookmarkStart w:colFirst="0" w:colLast="0" w:name="_heading=h.b7woazh9cj9v" w:id="3"/>
                <w:bookmarkEnd w:id="3"/>
                <w:r w:rsidDel="00000000" w:rsidR="00000000" w:rsidRPr="00000000">
                  <w:rPr>
                    <w:rtl w:val="0"/>
                  </w:rPr>
                  <w:t xml:space="preserve">Dr Dana Kulic</w:t>
                </w:r>
                <w:r w:rsidDel="00000000" w:rsidR="00000000" w:rsidRPr="00000000">
                  <w:rPr>
                    <w:rtl w:val="0"/>
                  </w:rPr>
                  <w:t xml:space="preserve"> </w:t>
                  <w:tab/>
                  <w:t xml:space="preserve"> </w:t>
                </w:r>
                <w:r w:rsidDel="00000000" w:rsidR="00000000" w:rsidRPr="00000000">
                  <w:rPr>
                    <w:rtl w:val="0"/>
                  </w:rPr>
                </w:r>
              </w:ins>
            </w:sdtContent>
          </w:sdt>
        </w:p>
      </w:sdtContent>
    </w:sdt>
    <w:sdt>
      <w:sdtPr>
        <w:tag w:val="goog_rdk_42"/>
      </w:sdtPr>
      <w:sdtContent>
        <w:p w:rsidR="00000000" w:rsidDel="00000000" w:rsidP="00000000" w:rsidRDefault="00000000" w:rsidRPr="00000000" w14:paraId="00000019">
          <w:pPr>
            <w:spacing w:after="0" w:line="283" w:lineRule="auto"/>
            <w:ind w:left="1152" w:right="3913" w:firstLine="0"/>
            <w:jc w:val="left"/>
            <w:rPr>
              <w:ins w:author="Finlay Callahan" w:id="5" w:date="2024-04-09T04:00:43Z"/>
            </w:rPr>
          </w:pPr>
          <w:sdt>
            <w:sdtPr>
              <w:tag w:val="goog_rdk_41"/>
            </w:sdtPr>
            <w:sdtContent>
              <w:ins w:author="Finlay Callahan" w:id="5" w:date="2024-04-09T04:00:43Z">
                <w:r w:rsidDel="00000000" w:rsidR="00000000" w:rsidRPr="00000000">
                  <w:rPr>
                    <w:rtl w:val="0"/>
                  </w:rPr>
                  <w:t xml:space="preserve">Co-investigator</w:t>
                </w:r>
              </w:ins>
            </w:sdtContent>
          </w:sdt>
        </w:p>
      </w:sdtContent>
    </w:sdt>
    <w:sdt>
      <w:sdtPr>
        <w:tag w:val="goog_rdk_44"/>
      </w:sdtPr>
      <w:sdtContent>
        <w:p w:rsidR="00000000" w:rsidDel="00000000" w:rsidP="00000000" w:rsidRDefault="00000000" w:rsidRPr="00000000" w14:paraId="0000001A">
          <w:pPr>
            <w:spacing w:after="0" w:line="283" w:lineRule="auto"/>
            <w:ind w:left="1152" w:right="3913" w:firstLine="0"/>
            <w:jc w:val="left"/>
            <w:rPr>
              <w:ins w:author="Finlay Callahan" w:id="5" w:date="2024-04-09T04:00:43Z"/>
            </w:rPr>
          </w:pPr>
          <w:sdt>
            <w:sdtPr>
              <w:tag w:val="goog_rdk_43"/>
            </w:sdtPr>
            <w:sdtContent>
              <w:ins w:author="Finlay Callahan" w:id="5" w:date="2024-04-09T04:00:43Z">
                <w:r w:rsidDel="00000000" w:rsidR="00000000" w:rsidRPr="00000000">
                  <w:rPr>
                    <w:rtl w:val="0"/>
                  </w:rPr>
                  <w:t xml:space="preserve">Department of Electrical and Computer Systems Engineering</w:t>
                </w:r>
              </w:ins>
            </w:sdtContent>
          </w:sdt>
        </w:p>
      </w:sdtContent>
    </w:sdt>
    <w:sdt>
      <w:sdtPr>
        <w:tag w:val="goog_rdk_46"/>
      </w:sdtPr>
      <w:sdtContent>
        <w:p w:rsidR="00000000" w:rsidDel="00000000" w:rsidP="00000000" w:rsidRDefault="00000000" w:rsidRPr="00000000" w14:paraId="0000001B">
          <w:pPr>
            <w:spacing w:after="0" w:line="283" w:lineRule="auto"/>
            <w:ind w:left="1152" w:right="3913" w:firstLine="0"/>
            <w:jc w:val="left"/>
            <w:rPr>
              <w:ins w:author="Finlay Callahan" w:id="5" w:date="2024-04-09T04:00:43Z"/>
            </w:rPr>
          </w:pPr>
          <w:sdt>
            <w:sdtPr>
              <w:tag w:val="goog_rdk_45"/>
            </w:sdtPr>
            <w:sdtContent>
              <w:ins w:author="Finlay Callahan" w:id="5" w:date="2024-04-09T04:00:43Z">
                <w:r w:rsidDel="00000000" w:rsidR="00000000" w:rsidRPr="00000000">
                  <w:rPr>
                    <w:rtl w:val="0"/>
                  </w:rPr>
                  <w:t xml:space="preserve">email: Dana.Kulic@monash.edu</w:t>
                </w:r>
                <w:r w:rsidDel="00000000" w:rsidR="00000000" w:rsidRPr="00000000">
                  <w:rPr>
                    <w:rtl w:val="0"/>
                  </w:rPr>
                </w:r>
              </w:ins>
            </w:sdtContent>
          </w:sdt>
        </w:p>
      </w:sdtContent>
    </w:sdt>
    <w:p w:rsidR="00000000" w:rsidDel="00000000" w:rsidP="00000000" w:rsidRDefault="00000000" w:rsidRPr="00000000" w14:paraId="0000001C">
      <w:pPr>
        <w:spacing w:after="227" w:lineRule="auto"/>
        <w:ind w:left="-5" w:firstLine="0"/>
        <w:jc w:val="left"/>
        <w:rPr/>
      </w:pPr>
      <w:r w:rsidDel="00000000" w:rsidR="00000000" w:rsidRPr="00000000">
        <w:rPr>
          <w:b w:val="1"/>
          <w:rtl w:val="0"/>
        </w:rPr>
        <w:t xml:space="preserve">What does the research involve? </w:t>
      </w:r>
      <w:r w:rsidDel="00000000" w:rsidR="00000000" w:rsidRPr="00000000">
        <w:rPr>
          <w:rtl w:val="0"/>
        </w:rPr>
        <w:t xml:space="preserve"> </w:t>
      </w:r>
    </w:p>
    <w:p w:rsidR="00000000" w:rsidDel="00000000" w:rsidP="00000000" w:rsidRDefault="00000000" w:rsidRPr="00000000" w14:paraId="0000001D">
      <w:pPr>
        <w:spacing w:after="227" w:lineRule="auto"/>
        <w:ind w:left="-5" w:firstLine="0"/>
        <w:jc w:val="left"/>
        <w:rPr/>
      </w:pPr>
      <w:r w:rsidDel="00000000" w:rsidR="00000000" w:rsidRPr="00000000">
        <w:rPr>
          <w:rtl w:val="0"/>
        </w:rPr>
        <w:t xml:space="preserve">This project explores human responses and overall collaboration dynamics in a human-robot collaborative (HRC) task. Specifically, it aims to understand how the presence of robot collaboration affects the task process and the human worker's perception of the robot.</w:t>
      </w:r>
    </w:p>
    <w:p w:rsidR="00000000" w:rsidDel="00000000" w:rsidP="00000000" w:rsidRDefault="00000000" w:rsidRPr="00000000" w14:paraId="0000001E">
      <w:pPr>
        <w:spacing w:after="227" w:lineRule="auto"/>
        <w:ind w:left="-5" w:firstLine="0"/>
        <w:jc w:val="left"/>
        <w:rPr/>
      </w:pPr>
      <w:r w:rsidDel="00000000" w:rsidR="00000000" w:rsidRPr="00000000">
        <w:rPr>
          <w:rtl w:val="0"/>
        </w:rPr>
        <w:t xml:space="preserve">During this study, you will be assisted by a KUKA robotic arm in the assembly and disassembly of a mock car power battery at our robotics lab. You will be asked to work alongside the robot, performing various tasks as outlined in the instruction sheet. Throughout the session, your interactions with the robot will be observed. You will be asked to complete an online questionnaire at different points during the session to capture your perceptions and experiences. Additionally, the session will be video, and audio recorded for further analysis. After the completion of the task, you will be briefly interviewed </w:t>
      </w:r>
      <w:sdt>
        <w:sdtPr>
          <w:tag w:val="goog_rdk_47"/>
        </w:sdtPr>
        <w:sdtContent>
          <w:ins w:author="Finlay Callahan" w:id="6" w:date="2024-04-09T05:24:42Z">
            <w:r w:rsidDel="00000000" w:rsidR="00000000" w:rsidRPr="00000000">
              <w:rPr>
                <w:rtl w:val="0"/>
              </w:rPr>
              <w:t xml:space="preserve">in the same lab in which the testing took place (</w:t>
            </w:r>
            <w:r w:rsidDel="00000000" w:rsidR="00000000" w:rsidRPr="00000000">
              <w:rPr>
                <w:rtl w:val="0"/>
              </w:rPr>
              <w:t xml:space="preserve">Clayton - 23 College Walk - Engineering 60 (60) - Ground Level - G25) </w:t>
            </w:r>
          </w:ins>
        </w:sdtContent>
      </w:sdt>
      <w:r w:rsidDel="00000000" w:rsidR="00000000" w:rsidRPr="00000000">
        <w:rPr>
          <w:rtl w:val="0"/>
        </w:rPr>
        <w:t xml:space="preserve">to gather more in-depth insights into your experience and finally debriefed. The total duration of this experiment will be approximately </w:t>
      </w:r>
      <w:sdt>
        <w:sdtPr>
          <w:tag w:val="goog_rdk_48"/>
        </w:sdtPr>
        <w:sdtContent>
          <w:ins w:author="Finlay Callahan" w:id="7" w:date="2024-04-09T05:25:11Z">
            <w:r w:rsidDel="00000000" w:rsidR="00000000" w:rsidRPr="00000000">
              <w:rPr>
                <w:rtl w:val="0"/>
              </w:rPr>
              <w:t xml:space="preserve">90 minutes</w:t>
            </w:r>
            <w:sdt>
              <w:sdtPr>
                <w:tag w:val="goog_rdk_49"/>
              </w:sdtPr>
              <w:sdtContent>
                <w:del w:author="Finlay Callahan" w:id="7" w:date="2024-04-09T05:25:11Z">
                  <w:r w:rsidDel="00000000" w:rsidR="00000000" w:rsidRPr="00000000">
                    <w:rPr>
                      <w:rtl w:val="0"/>
                    </w:rPr>
                    <w:delText xml:space="preserve">mins</w:delText>
                  </w:r>
                </w:del>
              </w:sdtContent>
            </w:sdt>
          </w:ins>
        </w:sdtContent>
      </w:sdt>
      <w:sdt>
        <w:sdtPr>
          <w:tag w:val="goog_rdk_50"/>
        </w:sdtPr>
        <w:sdtContent>
          <w:del w:author="Finlay Callahan" w:id="7" w:date="2024-04-09T05:25:11Z">
            <w:r w:rsidDel="00000000" w:rsidR="00000000" w:rsidRPr="00000000">
              <w:rPr>
                <w:rtl w:val="0"/>
              </w:rPr>
              <w:delText xml:space="preserve">one hour</w:delText>
            </w:r>
          </w:del>
        </w:sdtContent>
      </w:sdt>
      <w:r w:rsidDel="00000000" w:rsidR="00000000" w:rsidRPr="00000000">
        <w:rPr>
          <w:rtl w:val="0"/>
        </w:rPr>
        <w:t xml:space="preserve">.</w:t>
      </w:r>
    </w:p>
    <w:p w:rsidR="00000000" w:rsidDel="00000000" w:rsidP="00000000" w:rsidRDefault="00000000" w:rsidRPr="00000000" w14:paraId="0000001F">
      <w:pPr>
        <w:spacing w:after="227" w:lineRule="auto"/>
        <w:ind w:left="-5" w:firstLine="0"/>
        <w:jc w:val="left"/>
        <w:rPr/>
      </w:pPr>
      <w:r w:rsidDel="00000000" w:rsidR="00000000" w:rsidRPr="00000000">
        <w:rPr>
          <w:b w:val="1"/>
          <w:rtl w:val="0"/>
        </w:rPr>
        <w:t xml:space="preserve">Why were you invited for this research?</w:t>
      </w:r>
      <w:r w:rsidDel="00000000" w:rsidR="00000000" w:rsidRPr="00000000">
        <w:rPr>
          <w:rtl w:val="0"/>
        </w:rPr>
        <w:t xml:space="preserve"> </w:t>
      </w:r>
    </w:p>
    <w:p w:rsidR="00000000" w:rsidDel="00000000" w:rsidP="00000000" w:rsidRDefault="00000000" w:rsidRPr="00000000" w14:paraId="00000020">
      <w:pPr>
        <w:ind w:left="-5" w:firstLine="0"/>
        <w:rPr/>
      </w:pPr>
      <w:r w:rsidDel="00000000" w:rsidR="00000000" w:rsidRPr="00000000">
        <w:rPr>
          <w:rtl w:val="0"/>
        </w:rPr>
        <w:t xml:space="preserve">You are chosen to participate in this study because you filled in the sign-up sheet advertised in the recruitment advertisement. Your email address was collected via the sign-up sheet that allowed us to contact you. </w:t>
      </w:r>
    </w:p>
    <w:sdt>
      <w:sdtPr>
        <w:tag w:val="goog_rdk_53"/>
      </w:sdtPr>
      <w:sdtContent>
        <w:p w:rsidR="00000000" w:rsidDel="00000000" w:rsidP="00000000" w:rsidRDefault="00000000" w:rsidRPr="00000000" w14:paraId="00000021">
          <w:pPr>
            <w:spacing w:after="227" w:lineRule="auto"/>
            <w:ind w:left="-5" w:firstLine="0"/>
            <w:jc w:val="left"/>
            <w:rPr>
              <w:del w:author="Finlay Callahan" w:id="8" w:date="2024-04-09T03:59:01Z"/>
            </w:rPr>
          </w:pPr>
          <w:sdt>
            <w:sdtPr>
              <w:tag w:val="goog_rdk_52"/>
            </w:sdtPr>
            <w:sdtContent>
              <w:del w:author="Finlay Callahan" w:id="8" w:date="2024-04-09T03:59:01Z">
                <w:r w:rsidDel="00000000" w:rsidR="00000000" w:rsidRPr="00000000">
                  <w:rPr>
                    <w:b w:val="1"/>
                    <w:rtl w:val="0"/>
                  </w:rPr>
                  <w:delText xml:space="preserve">Source of funding</w:delText>
                </w:r>
                <w:r w:rsidDel="00000000" w:rsidR="00000000" w:rsidRPr="00000000">
                  <w:rPr>
                    <w:rtl w:val="0"/>
                  </w:rPr>
                  <w:delText xml:space="preserve"> </w:delText>
                </w:r>
              </w:del>
            </w:sdtContent>
          </w:sdt>
        </w:p>
      </w:sdtContent>
    </w:sdt>
    <w:p w:rsidR="00000000" w:rsidDel="00000000" w:rsidP="00000000" w:rsidRDefault="00000000" w:rsidRPr="00000000" w14:paraId="00000022">
      <w:pPr>
        <w:ind w:left="-5" w:firstLine="0"/>
        <w:rPr/>
      </w:pPr>
      <w:sdt>
        <w:sdtPr>
          <w:tag w:val="goog_rdk_54"/>
        </w:sdtPr>
        <w:sdtContent>
          <w:del w:author="Finlay Callahan" w:id="8" w:date="2024-04-09T03:59:01Z">
            <w:r w:rsidDel="00000000" w:rsidR="00000000" w:rsidRPr="00000000">
              <w:rPr>
                <w:rtl w:val="0"/>
              </w:rPr>
              <w:delText xml:space="preserve">XXXX</w:delText>
            </w:r>
          </w:del>
        </w:sdtContent>
      </w:sdt>
      <w:r w:rsidDel="00000000" w:rsidR="00000000" w:rsidRPr="00000000">
        <w:rPr>
          <w:rtl w:val="0"/>
        </w:rPr>
      </w:r>
    </w:p>
    <w:p w:rsidR="00000000" w:rsidDel="00000000" w:rsidP="00000000" w:rsidRDefault="00000000" w:rsidRPr="00000000" w14:paraId="00000023">
      <w:pPr>
        <w:pStyle w:val="Heading1"/>
        <w:spacing w:after="108" w:lineRule="auto"/>
        <w:ind w:left="-5" w:right="0" w:firstLine="0"/>
        <w:rPr/>
      </w:pPr>
      <w:r w:rsidDel="00000000" w:rsidR="00000000" w:rsidRPr="00000000">
        <w:rPr>
          <w:rtl w:val="0"/>
        </w:rPr>
        <w:t xml:space="preserve">Consenting to participate in the project and withdrawing from the research</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24">
      <w:pPr>
        <w:ind w:left="-5" w:firstLine="0"/>
        <w:rPr/>
      </w:pPr>
      <w:r w:rsidDel="00000000" w:rsidR="00000000" w:rsidRPr="00000000">
        <w:rPr>
          <w:rtl w:val="0"/>
        </w:rPr>
        <w:t xml:space="preserve">At the beginning of the questionnaire, you are asked to answer whether you consent to 1) participating in this study, 2) being video and audio recorded, and 3) having your data included in the publicly available dataset. </w:t>
      </w:r>
    </w:p>
    <w:p w:rsidR="00000000" w:rsidDel="00000000" w:rsidP="00000000" w:rsidRDefault="00000000" w:rsidRPr="00000000" w14:paraId="00000025">
      <w:pPr>
        <w:ind w:left="-5" w:firstLine="0"/>
        <w:rPr/>
      </w:pPr>
      <w:r w:rsidDel="00000000" w:rsidR="00000000" w:rsidRPr="00000000">
        <w:rPr>
          <w:rtl w:val="0"/>
        </w:rPr>
        <w:t xml:space="preserve">You can withdraw at any point during this study and any data already collected on you will be removed. You can also contact the research student (Mr Finlay Callahan) up to 48 hours after your study to request having your data removed with your given Participant ID.  </w:t>
      </w:r>
    </w:p>
    <w:p w:rsidR="00000000" w:rsidDel="00000000" w:rsidP="00000000" w:rsidRDefault="00000000" w:rsidRPr="00000000" w14:paraId="00000026">
      <w:pPr>
        <w:pStyle w:val="Heading1"/>
        <w:ind w:left="-5" w:right="0" w:firstLine="0"/>
        <w:rPr/>
      </w:pPr>
      <w:r w:rsidDel="00000000" w:rsidR="00000000" w:rsidRPr="00000000">
        <w:rPr>
          <w:rtl w:val="0"/>
        </w:rPr>
        <w:t xml:space="preserve">Possible benefits and risks to participants </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27">
      <w:pPr>
        <w:pStyle w:val="Heading1"/>
        <w:spacing w:after="31" w:lineRule="auto"/>
        <w:ind w:left="-5" w:firstLine="0"/>
        <w:rPr>
          <w:b w:val="0"/>
        </w:rPr>
      </w:pPr>
      <w:r w:rsidDel="00000000" w:rsidR="00000000" w:rsidRPr="00000000">
        <w:rPr>
          <w:b w:val="0"/>
          <w:rtl w:val="0"/>
        </w:rPr>
        <w:t xml:space="preserve">As a participant in this human-robot collaboration study, you will contribute to the advancement of collaborative robotics. This research aims to enhance our understanding of how human workers interact with robots and to develop better robotic strategies. The findings from this study could lead to the development of more efficient and safer collaborative robots that can work alongside humans in various industrial settings.</w:t>
      </w:r>
    </w:p>
    <w:p w:rsidR="00000000" w:rsidDel="00000000" w:rsidP="00000000" w:rsidRDefault="00000000" w:rsidRPr="00000000" w14:paraId="00000028">
      <w:pPr>
        <w:pStyle w:val="Heading1"/>
        <w:spacing w:after="31" w:lineRule="auto"/>
        <w:ind w:left="-5" w:firstLine="0"/>
        <w:rPr>
          <w:b w:val="0"/>
        </w:rPr>
      </w:pPr>
      <w:r w:rsidDel="00000000" w:rsidR="00000000" w:rsidRPr="00000000">
        <w:rPr>
          <w:rtl w:val="0"/>
        </w:rPr>
      </w:r>
    </w:p>
    <w:p w:rsidR="00000000" w:rsidDel="00000000" w:rsidP="00000000" w:rsidRDefault="00000000" w:rsidRPr="00000000" w14:paraId="00000029">
      <w:pPr>
        <w:pStyle w:val="Heading1"/>
        <w:spacing w:after="31" w:lineRule="auto"/>
        <w:ind w:left="-5" w:right="0" w:firstLine="0"/>
        <w:rPr>
          <w:b w:val="0"/>
        </w:rPr>
      </w:pPr>
      <w:r w:rsidDel="00000000" w:rsidR="00000000" w:rsidRPr="00000000">
        <w:rPr>
          <w:b w:val="0"/>
          <w:rtl w:val="0"/>
        </w:rPr>
        <w:t xml:space="preserve">The total duration of the experiment will be kept under </w:t>
      </w:r>
      <w:sdt>
        <w:sdtPr>
          <w:tag w:val="goog_rdk_55"/>
        </w:sdtPr>
        <w:sdtContent>
          <w:ins w:author="Finlay Callahan" w:id="9" w:date="2024-04-09T04:22:42Z">
            <w:r w:rsidDel="00000000" w:rsidR="00000000" w:rsidRPr="00000000">
              <w:rPr>
                <w:b w:val="0"/>
                <w:rtl w:val="0"/>
              </w:rPr>
              <w:t xml:space="preserve">90 minutes</w:t>
            </w:r>
          </w:ins>
        </w:sdtContent>
      </w:sdt>
      <w:sdt>
        <w:sdtPr>
          <w:tag w:val="goog_rdk_56"/>
        </w:sdtPr>
        <w:sdtContent>
          <w:del w:author="Finlay Callahan" w:id="9" w:date="2024-04-09T04:22:42Z">
            <w:r w:rsidDel="00000000" w:rsidR="00000000" w:rsidRPr="00000000">
              <w:rPr>
                <w:b w:val="0"/>
                <w:rtl w:val="0"/>
              </w:rPr>
              <w:delText xml:space="preserve">an hour</w:delText>
            </w:r>
          </w:del>
        </w:sdtContent>
      </w:sdt>
      <w:r w:rsidDel="00000000" w:rsidR="00000000" w:rsidRPr="00000000">
        <w:rPr>
          <w:b w:val="0"/>
          <w:rtl w:val="0"/>
        </w:rPr>
        <w:t xml:space="preserve"> to minimize fatigue. The KUKA robotic arm used in this project is a safe and reliable platform, and the research team has undergone thorough safety training for its operation. The assembly and disassembly tasks involve non-hazardous materials. If you consent to have your data included in the publicly available dataset, there is a possibility that others may be able to identify your participation in this research from the video recordings.</w:t>
      </w:r>
    </w:p>
    <w:p w:rsidR="00000000" w:rsidDel="00000000" w:rsidP="00000000" w:rsidRDefault="00000000" w:rsidRPr="00000000" w14:paraId="0000002A">
      <w:pPr>
        <w:pStyle w:val="Heading1"/>
        <w:spacing w:after="31" w:lineRule="auto"/>
        <w:ind w:left="-5" w:right="0" w:firstLine="0"/>
        <w:rPr>
          <w:b w:val="0"/>
        </w:rPr>
      </w:pPr>
      <w:r w:rsidDel="00000000" w:rsidR="00000000" w:rsidRPr="00000000">
        <w:rPr>
          <w:rtl w:val="0"/>
        </w:rPr>
      </w:r>
    </w:p>
    <w:p w:rsidR="00000000" w:rsidDel="00000000" w:rsidP="00000000" w:rsidRDefault="00000000" w:rsidRPr="00000000" w14:paraId="0000002B">
      <w:pPr>
        <w:pStyle w:val="Heading1"/>
        <w:spacing w:after="31" w:lineRule="auto"/>
        <w:ind w:left="-5" w:right="0" w:firstLine="0"/>
        <w:rPr/>
      </w:pPr>
      <w:r w:rsidDel="00000000" w:rsidR="00000000" w:rsidRPr="00000000">
        <w:rPr>
          <w:rtl w:val="0"/>
        </w:rPr>
        <w:t xml:space="preserve">Confidentiality</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2C">
      <w:pPr>
        <w:spacing w:after="143" w:lineRule="auto"/>
        <w:ind w:left="-5" w:firstLine="0"/>
        <w:rPr/>
      </w:pPr>
      <w:r w:rsidDel="00000000" w:rsidR="00000000" w:rsidRPr="00000000">
        <w:rPr>
          <w:rtl w:val="0"/>
        </w:rPr>
        <w:t xml:space="preserve">The results of the project will be published as research publications (conferences and journals) </w:t>
      </w:r>
      <w:r w:rsidDel="00000000" w:rsidR="00000000" w:rsidRPr="00000000">
        <w:rPr>
          <w:rtl w:val="0"/>
        </w:rPr>
        <w:t xml:space="preserve">in de-identified form. Data recorded with the survey will be used in a de-identified form for analysing and improving a human-robot handover model. If you provide your consent, video and survey data of your study will be included in a publicly available dataset accessible to researchers for understanding human-robot interaction. Your Participant ID will be used in this dataset.  </w:t>
      </w:r>
    </w:p>
    <w:p w:rsidR="00000000" w:rsidDel="00000000" w:rsidP="00000000" w:rsidRDefault="00000000" w:rsidRPr="00000000" w14:paraId="0000002D">
      <w:pPr>
        <w:pStyle w:val="Heading1"/>
        <w:spacing w:after="108" w:lineRule="auto"/>
        <w:ind w:left="-5" w:right="0" w:firstLine="0"/>
        <w:rPr/>
      </w:pPr>
      <w:r w:rsidDel="00000000" w:rsidR="00000000" w:rsidRPr="00000000">
        <w:rPr>
          <w:rtl w:val="0"/>
        </w:rPr>
        <w:t xml:space="preserve">Storage of data</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2E">
      <w:pPr>
        <w:spacing w:after="122" w:line="282" w:lineRule="auto"/>
        <w:ind w:left="2" w:hanging="2"/>
        <w:jc w:val="left"/>
        <w:rPr/>
      </w:pPr>
      <w:r w:rsidDel="00000000" w:rsidR="00000000" w:rsidRPr="00000000">
        <w:rPr>
          <w:rtl w:val="0"/>
        </w:rPr>
        <w:t xml:space="preserve">Data collected with this project will be stored digitally on Monash Robotics Group’s secure S Drive and will be kept indefinitely.  </w:t>
      </w:r>
    </w:p>
    <w:p w:rsidR="00000000" w:rsidDel="00000000" w:rsidP="00000000" w:rsidRDefault="00000000" w:rsidRPr="00000000" w14:paraId="0000002F">
      <w:pPr>
        <w:pStyle w:val="Heading1"/>
        <w:spacing w:after="107" w:lineRule="auto"/>
        <w:ind w:left="-5" w:right="0" w:firstLine="0"/>
        <w:rPr/>
      </w:pPr>
      <w:r w:rsidDel="00000000" w:rsidR="00000000" w:rsidRPr="00000000">
        <w:rPr>
          <w:rtl w:val="0"/>
        </w:rPr>
        <w:t xml:space="preserve">Use of data for other purposes</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30">
      <w:pPr>
        <w:spacing w:after="143" w:lineRule="auto"/>
        <w:ind w:left="-5" w:firstLine="0"/>
        <w:rPr/>
      </w:pPr>
      <w:r w:rsidDel="00000000" w:rsidR="00000000" w:rsidRPr="00000000">
        <w:rPr>
          <w:rtl w:val="0"/>
        </w:rPr>
        <w:t xml:space="preserve">If you provide your consent, video recordings and survey data collected from this project will be included in a </w:t>
      </w:r>
      <w:r w:rsidDel="00000000" w:rsidR="00000000" w:rsidRPr="00000000">
        <w:rPr>
          <w:rtl w:val="0"/>
        </w:rPr>
        <w:t xml:space="preserve">human-robot</w:t>
      </w:r>
      <w:r w:rsidDel="00000000" w:rsidR="00000000" w:rsidRPr="00000000">
        <w:rPr>
          <w:rtl w:val="0"/>
        </w:rPr>
        <w:t xml:space="preserve"> interaction dataset available to researchers in the field for other research projects where ethics approval has been granted. Participant IDs will be used in this dataset. CI of the project will review and grant access to the raw data stored digitally on Monash Robotics Group’s secure S Drive. While de-identified summary information of the dataset, together with sample surveys, instructions, and codes of this project will be stored as a public repository on the GitHub open-source platform. </w:t>
      </w:r>
    </w:p>
    <w:p w:rsidR="00000000" w:rsidDel="00000000" w:rsidP="00000000" w:rsidRDefault="00000000" w:rsidRPr="00000000" w14:paraId="00000031">
      <w:pPr>
        <w:spacing w:after="108" w:lineRule="auto"/>
        <w:ind w:left="-5" w:firstLine="0"/>
        <w:jc w:val="left"/>
        <w:rPr/>
      </w:pPr>
      <w:r w:rsidDel="00000000" w:rsidR="00000000" w:rsidRPr="00000000">
        <w:rPr>
          <w:b w:val="1"/>
          <w:rtl w:val="0"/>
        </w:rPr>
        <w:t xml:space="preserve">Results</w:t>
      </w:r>
      <w:r w:rsidDel="00000000" w:rsidR="00000000" w:rsidRPr="00000000">
        <w:rPr>
          <w:rtl w:val="0"/>
        </w:rPr>
        <w:t xml:space="preserve"> </w:t>
      </w:r>
    </w:p>
    <w:p w:rsidR="00000000" w:rsidDel="00000000" w:rsidP="00000000" w:rsidRDefault="00000000" w:rsidRPr="00000000" w14:paraId="00000032">
      <w:pPr>
        <w:ind w:left="-5" w:firstLine="0"/>
        <w:rPr/>
      </w:pPr>
      <w:r w:rsidDel="00000000" w:rsidR="00000000" w:rsidRPr="00000000">
        <w:rPr>
          <w:rtl w:val="0"/>
        </w:rPr>
        <w:t xml:space="preserve">The results of the project will be published as research publications (conferences and journals) in de-identified form. </w:t>
      </w:r>
      <w:r w:rsidDel="00000000" w:rsidR="00000000" w:rsidRPr="00000000">
        <w:rPr>
          <w:rtl w:val="0"/>
        </w:rPr>
      </w:r>
    </w:p>
    <w:p w:rsidR="00000000" w:rsidDel="00000000" w:rsidP="00000000" w:rsidRDefault="00000000" w:rsidRPr="00000000" w14:paraId="00000033">
      <w:pPr>
        <w:pStyle w:val="Heading1"/>
        <w:ind w:left="-5" w:right="0" w:firstLine="0"/>
        <w:rPr/>
      </w:pPr>
      <w:r w:rsidDel="00000000" w:rsidR="00000000" w:rsidRPr="00000000">
        <w:rPr>
          <w:rtl w:val="0"/>
        </w:rPr>
        <w:t xml:space="preserve">Complaints</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34">
      <w:pPr>
        <w:ind w:left="-5" w:firstLine="0"/>
        <w:rPr/>
      </w:pPr>
      <w:r w:rsidDel="00000000" w:rsidR="00000000" w:rsidRPr="00000000">
        <w:rPr>
          <w:rtl w:val="0"/>
        </w:rPr>
        <w:t xml:space="preserve">Should you have any concerns or complaints about the conduct of the project, you are welcome to contact the Executive Officer, Monash University Human Research Ethics Committee (MUHREC): </w:t>
      </w:r>
    </w:p>
    <w:p w:rsidR="00000000" w:rsidDel="00000000" w:rsidP="00000000" w:rsidRDefault="00000000" w:rsidRPr="00000000" w14:paraId="00000035">
      <w:pPr>
        <w:tabs>
          <w:tab w:val="center" w:leader="none" w:pos="7729"/>
        </w:tabs>
        <w:spacing w:after="42" w:lineRule="auto"/>
        <w:ind w:left="0" w:firstLine="0"/>
        <w:jc w:val="left"/>
        <w:rPr/>
      </w:pPr>
      <w:r w:rsidDel="00000000" w:rsidR="00000000" w:rsidRPr="00000000">
        <w:rPr>
          <w:rtl w:val="0"/>
        </w:rPr>
        <w:t xml:space="preserve">Executive Officer </w:t>
        <w:tab/>
      </w:r>
      <w:r w:rsidDel="00000000" w:rsidR="00000000" w:rsidRPr="00000000">
        <w:rPr>
          <w:sz w:val="17"/>
          <w:szCs w:val="17"/>
          <w:rtl w:val="0"/>
        </w:rPr>
        <w:t xml:space="preserve"> </w:t>
      </w:r>
      <w:r w:rsidDel="00000000" w:rsidR="00000000" w:rsidRPr="00000000">
        <w:rPr>
          <w:rtl w:val="0"/>
        </w:rPr>
      </w:r>
    </w:p>
    <w:p w:rsidR="00000000" w:rsidDel="00000000" w:rsidP="00000000" w:rsidRDefault="00000000" w:rsidRPr="00000000" w14:paraId="00000036">
      <w:pPr>
        <w:spacing w:after="28" w:lineRule="auto"/>
        <w:ind w:left="120" w:firstLine="0"/>
        <w:rPr/>
      </w:pPr>
      <w:r w:rsidDel="00000000" w:rsidR="00000000" w:rsidRPr="00000000">
        <w:rPr>
          <w:rtl w:val="0"/>
        </w:rPr>
        <w:t xml:space="preserve">Monash University Human Research Ethics Committee (MUHREC)  </w:t>
      </w:r>
    </w:p>
    <w:p w:rsidR="00000000" w:rsidDel="00000000" w:rsidP="00000000" w:rsidRDefault="00000000" w:rsidRPr="00000000" w14:paraId="00000037">
      <w:pPr>
        <w:spacing w:after="28" w:lineRule="auto"/>
        <w:ind w:left="120" w:firstLine="0"/>
        <w:rPr/>
      </w:pPr>
      <w:r w:rsidDel="00000000" w:rsidR="00000000" w:rsidRPr="00000000">
        <w:rPr>
          <w:rtl w:val="0"/>
        </w:rPr>
        <w:t xml:space="preserve">Room 111, Chancellery Building D, </w:t>
      </w:r>
    </w:p>
    <w:p w:rsidR="00000000" w:rsidDel="00000000" w:rsidP="00000000" w:rsidRDefault="00000000" w:rsidRPr="00000000" w14:paraId="00000038">
      <w:pPr>
        <w:spacing w:after="28" w:lineRule="auto"/>
        <w:ind w:left="120" w:firstLine="0"/>
        <w:rPr/>
      </w:pPr>
      <w:r w:rsidDel="00000000" w:rsidR="00000000" w:rsidRPr="00000000">
        <w:rPr>
          <w:rtl w:val="0"/>
        </w:rPr>
        <w:t xml:space="preserve">26 Sports Walk, Clayton Campus </w:t>
      </w:r>
    </w:p>
    <w:p w:rsidR="00000000" w:rsidDel="00000000" w:rsidP="00000000" w:rsidRDefault="00000000" w:rsidRPr="00000000" w14:paraId="00000039">
      <w:pPr>
        <w:spacing w:after="26" w:lineRule="auto"/>
        <w:ind w:left="120" w:firstLine="0"/>
        <w:rPr/>
      </w:pPr>
      <w:r w:rsidDel="00000000" w:rsidR="00000000" w:rsidRPr="00000000">
        <w:rPr>
          <w:rtl w:val="0"/>
        </w:rPr>
        <w:t xml:space="preserve">Research Office </w:t>
      </w:r>
    </w:p>
    <w:p w:rsidR="00000000" w:rsidDel="00000000" w:rsidP="00000000" w:rsidRDefault="00000000" w:rsidRPr="00000000" w14:paraId="0000003A">
      <w:pPr>
        <w:ind w:left="120" w:firstLine="0"/>
        <w:rPr/>
      </w:pPr>
      <w:r w:rsidDel="00000000" w:rsidR="00000000" w:rsidRPr="00000000">
        <w:rPr>
          <w:rtl w:val="0"/>
        </w:rPr>
        <w:t xml:space="preserve">Monash University VIC 3800 </w:t>
      </w:r>
    </w:p>
    <w:p w:rsidR="00000000" w:rsidDel="00000000" w:rsidP="00000000" w:rsidRDefault="00000000" w:rsidRPr="00000000" w14:paraId="0000003B">
      <w:pPr>
        <w:spacing w:after="244" w:lineRule="auto"/>
        <w:ind w:left="108" w:firstLine="0"/>
        <w:jc w:val="left"/>
        <w:rPr/>
      </w:pPr>
      <w:r w:rsidDel="00000000" w:rsidR="00000000" w:rsidRPr="00000000">
        <w:rPr>
          <w:rtl w:val="0"/>
        </w:rPr>
        <w:t xml:space="preserve"> </w:t>
      </w:r>
    </w:p>
    <w:p w:rsidR="00000000" w:rsidDel="00000000" w:rsidP="00000000" w:rsidRDefault="00000000" w:rsidRPr="00000000" w14:paraId="0000003C">
      <w:pPr>
        <w:tabs>
          <w:tab w:val="center" w:leader="none" w:pos="4789"/>
        </w:tabs>
        <w:ind w:left="0" w:firstLine="0"/>
        <w:jc w:val="left"/>
        <w:rPr/>
      </w:pPr>
      <w:r w:rsidDel="00000000" w:rsidR="00000000" w:rsidRPr="00000000">
        <w:rPr>
          <w:rtl w:val="0"/>
        </w:rPr>
        <w:t xml:space="preserve">Tel: +61 3 9905 2052 </w:t>
        <w:tab/>
        <w:t xml:space="preserve">   Email: </w:t>
      </w:r>
      <w:r w:rsidDel="00000000" w:rsidR="00000000" w:rsidRPr="00000000">
        <w:rPr>
          <w:color w:val="0000ff"/>
          <w:rtl w:val="0"/>
        </w:rPr>
        <w:t xml:space="preserve">muhrec@monash.edu        </w:t>
      </w:r>
      <w:r w:rsidDel="00000000" w:rsidR="00000000" w:rsidRPr="00000000">
        <w:rPr>
          <w:rtl w:val="0"/>
        </w:rPr>
        <w:t xml:space="preserve">Fax: +61 3 9905 3831 </w:t>
      </w:r>
      <w:r w:rsidDel="00000000" w:rsidR="00000000" w:rsidRPr="00000000">
        <w:rPr>
          <w:color w:val="0000ff"/>
          <w:rtl w:val="0"/>
        </w:rPr>
        <w:t xml:space="preserve"> </w:t>
      </w:r>
      <w:r w:rsidDel="00000000" w:rsidR="00000000" w:rsidRPr="00000000">
        <w:rPr>
          <w:rtl w:val="0"/>
        </w:rPr>
      </w:r>
    </w:p>
    <w:p w:rsidR="00000000" w:rsidDel="00000000" w:rsidP="00000000" w:rsidRDefault="00000000" w:rsidRPr="00000000" w14:paraId="0000003D">
      <w:pPr>
        <w:tabs>
          <w:tab w:val="right" w:leader="none" w:pos="10476"/>
        </w:tabs>
        <w:spacing w:after="0" w:lineRule="auto"/>
        <w:ind w:left="-15" w:firstLine="0"/>
        <w:jc w:val="left"/>
        <w:rPr/>
      </w:pPr>
      <w:r w:rsidDel="00000000" w:rsidR="00000000" w:rsidRPr="00000000">
        <w:rPr>
          <w:rtl w:val="0"/>
        </w:rPr>
        <w:t xml:space="preserve">Thank you, </w:t>
      </w:r>
    </w:p>
    <w:p w:rsidR="00000000" w:rsidDel="00000000" w:rsidP="00000000" w:rsidRDefault="00000000" w:rsidRPr="00000000" w14:paraId="0000003E">
      <w:pPr>
        <w:spacing w:after="238" w:lineRule="auto"/>
        <w:ind w:left="2" w:firstLine="0"/>
        <w:jc w:val="left"/>
        <w:rPr/>
      </w:pPr>
      <w:r w:rsidDel="00000000" w:rsidR="00000000" w:rsidRPr="00000000">
        <w:rPr>
          <w:rtl w:val="0"/>
        </w:rPr>
        <w:t xml:space="preserve"> </w:t>
      </w:r>
      <w:r w:rsidDel="00000000" w:rsidR="00000000" w:rsidRPr="00000000">
        <w:rPr/>
        <w:drawing>
          <wp:inline distB="0" distT="0" distL="0" distR="0">
            <wp:extent cx="3000375" cy="923925"/>
            <wp:effectExtent b="0" l="0" r="0" t="0"/>
            <wp:docPr descr="A black line drawing of a lips&#10;&#10;Description automatically generated" id="1423429402" name="image1.png"/>
            <a:graphic>
              <a:graphicData uri="http://schemas.openxmlformats.org/drawingml/2006/picture">
                <pic:pic>
                  <pic:nvPicPr>
                    <pic:cNvPr descr="A black line drawing of a lips&#10;&#10;Description automatically generated" id="0" name="image1.png"/>
                    <pic:cNvPicPr preferRelativeResize="0"/>
                  </pic:nvPicPr>
                  <pic:blipFill>
                    <a:blip r:embed="rId8"/>
                    <a:srcRect b="0" l="0" r="0" t="0"/>
                    <a:stretch>
                      <a:fillRect/>
                    </a:stretch>
                  </pic:blipFill>
                  <pic:spPr>
                    <a:xfrm>
                      <a:off x="0" y="0"/>
                      <a:ext cx="300037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1"/>
        <w:ind w:left="-5" w:right="0" w:firstLine="0"/>
        <w:rPr/>
      </w:pPr>
      <w:r w:rsidDel="00000000" w:rsidR="00000000" w:rsidRPr="00000000">
        <w:rPr>
          <w:rtl w:val="0"/>
        </w:rPr>
        <w:t xml:space="preserve">Finlay Callahan</w:t>
      </w:r>
      <w:r w:rsidDel="00000000" w:rsidR="00000000" w:rsidRPr="00000000">
        <w:rPr>
          <w:b w:val="0"/>
          <w:rtl w:val="0"/>
        </w:rPr>
        <w:t xml:space="preserve"> </w:t>
      </w:r>
      <w:r w:rsidDel="00000000" w:rsidR="00000000" w:rsidRPr="00000000">
        <w:rPr>
          <w:rtl w:val="0"/>
        </w:rPr>
      </w:r>
    </w:p>
    <w:sectPr>
      <w:pgSz w:h="16838" w:w="11906" w:orient="portrait"/>
      <w:pgMar w:bottom="718" w:top="284" w:left="718" w:right="71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224" w:line="259"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27" w:before="0" w:line="259" w:lineRule="auto"/>
      <w:ind w:left="10" w:right="5" w:hanging="1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224"/>
      <w:ind w:left="10" w:hanging="10"/>
      <w:jc w:val="both"/>
    </w:pPr>
    <w:rPr>
      <w:rFonts w:ascii="Calibri" w:cs="Calibri" w:eastAsia="Calibri" w:hAnsi="Calibri"/>
      <w:color w:val="000000"/>
    </w:rPr>
  </w:style>
  <w:style w:type="paragraph" w:styleId="Heading1">
    <w:name w:val="heading 1"/>
    <w:next w:val="Normal"/>
    <w:link w:val="Heading1Char"/>
    <w:uiPriority w:val="9"/>
    <w:qFormat w:val="1"/>
    <w:pPr>
      <w:keepNext w:val="1"/>
      <w:keepLines w:val="1"/>
      <w:spacing w:after="227"/>
      <w:ind w:left="10" w:right="5" w:hanging="10"/>
      <w:outlineLvl w:val="0"/>
    </w:pPr>
    <w:rPr>
      <w:rFonts w:ascii="Calibri" w:cs="Calibri" w:eastAsia="Calibri" w:hAnsi="Calibri"/>
      <w:b w:val="1"/>
      <w:color w:val="00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Calibri" w:cs="Calibri" w:eastAsia="Calibri" w:hAnsi="Calibri"/>
      <w:b w:val="1"/>
      <w:color w:val="000000"/>
      <w:sz w:val="22"/>
    </w:rPr>
  </w:style>
  <w:style w:type="character" w:styleId="CommentReference">
    <w:name w:val="annotation reference"/>
    <w:basedOn w:val="DefaultParagraphFont"/>
    <w:uiPriority w:val="99"/>
    <w:semiHidden w:val="1"/>
    <w:unhideWhenUsed w:val="1"/>
    <w:rsid w:val="003C3B94"/>
    <w:rPr>
      <w:sz w:val="16"/>
      <w:szCs w:val="16"/>
    </w:rPr>
  </w:style>
  <w:style w:type="paragraph" w:styleId="CommentText">
    <w:name w:val="annotation text"/>
    <w:basedOn w:val="Normal"/>
    <w:link w:val="CommentTextChar"/>
    <w:uiPriority w:val="99"/>
    <w:unhideWhenUsed w:val="1"/>
    <w:rsid w:val="003C3B94"/>
    <w:pPr>
      <w:spacing w:line="240" w:lineRule="auto"/>
    </w:pPr>
    <w:rPr>
      <w:sz w:val="20"/>
      <w:szCs w:val="20"/>
    </w:rPr>
  </w:style>
  <w:style w:type="character" w:styleId="CommentTextChar" w:customStyle="1">
    <w:name w:val="Comment Text Char"/>
    <w:basedOn w:val="DefaultParagraphFont"/>
    <w:link w:val="CommentText"/>
    <w:uiPriority w:val="99"/>
    <w:rsid w:val="003C3B94"/>
    <w:rPr>
      <w:rFonts w:ascii="Calibri" w:cs="Calibri" w:eastAsia="Calibri" w:hAnsi="Calibri"/>
      <w:color w:val="000000"/>
      <w:sz w:val="20"/>
      <w:szCs w:val="20"/>
    </w:rPr>
  </w:style>
  <w:style w:type="paragraph" w:styleId="CommentSubject">
    <w:name w:val="annotation subject"/>
    <w:basedOn w:val="CommentText"/>
    <w:next w:val="CommentText"/>
    <w:link w:val="CommentSubjectChar"/>
    <w:uiPriority w:val="99"/>
    <w:semiHidden w:val="1"/>
    <w:unhideWhenUsed w:val="1"/>
    <w:rsid w:val="003C3B94"/>
    <w:rPr>
      <w:b w:val="1"/>
      <w:bCs w:val="1"/>
    </w:rPr>
  </w:style>
  <w:style w:type="character" w:styleId="CommentSubjectChar" w:customStyle="1">
    <w:name w:val="Comment Subject Char"/>
    <w:basedOn w:val="CommentTextChar"/>
    <w:link w:val="CommentSubject"/>
    <w:uiPriority w:val="99"/>
    <w:semiHidden w:val="1"/>
    <w:rsid w:val="003C3B94"/>
    <w:rPr>
      <w:rFonts w:ascii="Calibri" w:cs="Calibri" w:eastAsia="Calibri" w:hAnsi="Calibri"/>
      <w:b w:val="1"/>
      <w:bCs w:val="1"/>
      <w:color w:val="000000"/>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4UhiEbpJ6NfnfjIJtbas9QTT6w==">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2024-02-21T01:13:00Z</dcterms:created>
  <dc:creator>Erica MacNally</dc:creator>
</cp:coreProperties>
</file>